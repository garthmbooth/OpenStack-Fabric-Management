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5BB874" w14:textId="77777777" w:rsidR="005F4AD1" w:rsidRDefault="005F4AD1">
      <w:pPr>
        <w:rPr>
          <w:ins w:id="0" w:author="Booth, Garth" w:date="2015-08-21T11:37:00Z"/>
        </w:rPr>
      </w:pPr>
      <w:proofErr w:type="spellStart"/>
      <w:r>
        <w:t>OpenStack</w:t>
      </w:r>
      <w:proofErr w:type="spellEnd"/>
      <w:r>
        <w:t xml:space="preserve"> Fabric Management Proposal</w:t>
      </w:r>
    </w:p>
    <w:p w14:paraId="6CAE613B" w14:textId="77777777" w:rsidR="001B7BC6" w:rsidRDefault="001B7BC6">
      <w:pPr>
        <w:rPr>
          <w:ins w:id="1" w:author="Booth, Garth" w:date="2015-08-21T11:37:00Z"/>
        </w:rPr>
      </w:pPr>
    </w:p>
    <w:p w14:paraId="78D51828" w14:textId="220C9CF6" w:rsidR="001B7BC6" w:rsidRDefault="001B7BC6">
      <w:ins w:id="2" w:author="Booth, Garth" w:date="2015-08-21T11:37:00Z">
        <w:r>
          <w:t xml:space="preserve">[ACTION ITEM] post to </w:t>
        </w:r>
        <w:proofErr w:type="spellStart"/>
        <w:r>
          <w:t>Gerrit</w:t>
        </w:r>
        <w:proofErr w:type="spellEnd"/>
        <w:r>
          <w:t xml:space="preserve"> so that we can all update and see the latest changes. Keep private for now.</w:t>
        </w:r>
      </w:ins>
    </w:p>
    <w:p w14:paraId="32C01135" w14:textId="77777777" w:rsidR="00A32EC4" w:rsidRPr="005F4AD1" w:rsidRDefault="0017573E">
      <w:pPr>
        <w:rPr>
          <w:b/>
        </w:rPr>
      </w:pPr>
      <w:r w:rsidRPr="005F4AD1">
        <w:rPr>
          <w:b/>
        </w:rPr>
        <w:t>Problem Statement:</w:t>
      </w:r>
    </w:p>
    <w:p w14:paraId="0D60FAA5" w14:textId="77777777" w:rsidR="00FB4DB8" w:rsidRDefault="0017573E">
      <w:r>
        <w:t xml:space="preserve">Today, </w:t>
      </w:r>
      <w:proofErr w:type="spellStart"/>
      <w:r>
        <w:t>OpenStack</w:t>
      </w:r>
      <w:proofErr w:type="spellEnd"/>
      <w:r>
        <w:t xml:space="preserve"> Block storage supports locally attached storage via LVM and external attached storage via iSCSI and Fiber Channel </w:t>
      </w:r>
      <w:r w:rsidR="006A3D40">
        <w:t>based storage fabrics</w:t>
      </w:r>
      <w:r>
        <w:t xml:space="preserve">. </w:t>
      </w:r>
      <w:r w:rsidR="005F4AD1">
        <w:t xml:space="preserve">When storage is externally attached, Cinder provides </w:t>
      </w:r>
      <w:r>
        <w:t xml:space="preserve">the ability to automatically configure Fiber Channel Zones via </w:t>
      </w:r>
      <w:r w:rsidR="005F4AD1">
        <w:t xml:space="preserve">the FC Zone Manager driver. </w:t>
      </w:r>
      <w:r w:rsidR="00FB4DB8">
        <w:t xml:space="preserve">Unfortunately, the interfaces to support these Fiber Channel zoning operations are tied directly into the Cinder attach workflows and do not support APIs that would allow </w:t>
      </w:r>
      <w:proofErr w:type="spellStart"/>
      <w:r w:rsidR="00FB4DB8">
        <w:t>OpenStack</w:t>
      </w:r>
      <w:proofErr w:type="spellEnd"/>
      <w:r w:rsidR="00FB4DB8">
        <w:t xml:space="preserve"> Storage administrators more insight into the details of the zone configurations (without leaving the </w:t>
      </w:r>
      <w:proofErr w:type="spellStart"/>
      <w:r w:rsidR="00FB4DB8">
        <w:t>OpenStack</w:t>
      </w:r>
      <w:proofErr w:type="spellEnd"/>
      <w:r w:rsidR="00FB4DB8">
        <w:t xml:space="preserve"> Control Plane).</w:t>
      </w:r>
    </w:p>
    <w:p w14:paraId="5C7C3DFE" w14:textId="77777777" w:rsidR="0017573E" w:rsidRDefault="00FB4DB8">
      <w:r>
        <w:t>Cinder also enables</w:t>
      </w:r>
      <w:r w:rsidR="005F4AD1">
        <w:t xml:space="preserve"> the ability to </w:t>
      </w:r>
      <w:r w:rsidR="006A3D40">
        <w:t xml:space="preserve">manually </w:t>
      </w:r>
      <w:r w:rsidR="005F4AD1">
        <w:t>specify multiple Fiber Channel Virtual Fabrics th</w:t>
      </w:r>
      <w:r>
        <w:t>at will be used for automated Fiber Channel</w:t>
      </w:r>
      <w:r w:rsidR="005F4AD1">
        <w:t xml:space="preserve"> Zone Configuration.</w:t>
      </w:r>
      <w:r w:rsidR="009C027F">
        <w:t xml:space="preserve"> </w:t>
      </w:r>
      <w:r w:rsidR="00736E07">
        <w:t>However, t</w:t>
      </w:r>
      <w:r w:rsidR="009C027F">
        <w:t xml:space="preserve">his requires the Virtual Fabrics to be configured outside the </w:t>
      </w:r>
      <w:proofErr w:type="spellStart"/>
      <w:r w:rsidR="009C027F">
        <w:t>OpenStack</w:t>
      </w:r>
      <w:proofErr w:type="spellEnd"/>
      <w:r w:rsidR="009C027F">
        <w:t xml:space="preserve"> </w:t>
      </w:r>
      <w:r>
        <w:t>Control Plane</w:t>
      </w:r>
      <w:r w:rsidR="009C027F">
        <w:t xml:space="preserve"> by using fabric specific administration tools. At the moment, this would be either Cisco or Brocade specific tools.</w:t>
      </w:r>
    </w:p>
    <w:p w14:paraId="00561D50" w14:textId="6538192C" w:rsidR="00AF5367" w:rsidRDefault="000756E5">
      <w:pPr>
        <w:rPr>
          <w:ins w:id="3" w:author="Booth, Garth" w:date="2015-08-21T11:11:00Z"/>
        </w:rPr>
      </w:pPr>
      <w:r>
        <w:t xml:space="preserve">When using externally attached iSCSI storage fabrics, there is no support built into </w:t>
      </w:r>
      <w:proofErr w:type="spellStart"/>
      <w:r>
        <w:t>OpenStack</w:t>
      </w:r>
      <w:proofErr w:type="spellEnd"/>
      <w:r>
        <w:t xml:space="preserve"> that allows </w:t>
      </w:r>
      <w:r w:rsidR="00281F4F">
        <w:t>dynamic configuration of Layer 2</w:t>
      </w:r>
      <w:r>
        <w:t xml:space="preserve"> </w:t>
      </w:r>
      <w:r w:rsidR="00281F4F">
        <w:t>VLAN segment</w:t>
      </w:r>
      <w:r>
        <w:t xml:space="preserve"> </w:t>
      </w:r>
      <w:r w:rsidR="00281F4F">
        <w:t>and Layer 3</w:t>
      </w:r>
      <w:r>
        <w:t xml:space="preserve"> </w:t>
      </w:r>
      <w:r w:rsidR="00281F4F">
        <w:t>IP</w:t>
      </w:r>
      <w:r>
        <w:t xml:space="preserve"> information. In order to deliver an </w:t>
      </w:r>
      <w:proofErr w:type="spellStart"/>
      <w:r>
        <w:t>OpenStack</w:t>
      </w:r>
      <w:proofErr w:type="spellEnd"/>
      <w:r>
        <w:t xml:space="preserve"> cloud solution that is multi-tenant capable, the </w:t>
      </w:r>
      <w:proofErr w:type="spellStart"/>
      <w:r>
        <w:t>OpenStack</w:t>
      </w:r>
      <w:proofErr w:type="spellEnd"/>
      <w:r>
        <w:t xml:space="preserve"> administrator must properly isolate traffic by scripting or manually setting up these configurations on each of the appropriate components in the iSCSI fabric.</w:t>
      </w:r>
      <w:r w:rsidR="00F90147">
        <w:t xml:space="preserve"> Each </w:t>
      </w:r>
      <w:proofErr w:type="spellStart"/>
      <w:r w:rsidR="00F90147">
        <w:t>OpenStack</w:t>
      </w:r>
      <w:proofErr w:type="spellEnd"/>
      <w:r w:rsidR="00F90147">
        <w:t xml:space="preserve"> distribution needs to replicate this configuration process.</w:t>
      </w:r>
    </w:p>
    <w:p w14:paraId="02AF30ED" w14:textId="1F442FFC" w:rsidR="00AF5367" w:rsidRDefault="00AF5367">
      <w:ins w:id="4" w:author="Booth, Garth" w:date="2015-08-21T11:11:00Z">
        <w:r>
          <w:t xml:space="preserve">[OPEN ISSUE] How does the existing support of Neutron Layer 2 support intersect with this new service? Do we completely defer </w:t>
        </w:r>
      </w:ins>
      <w:ins w:id="5" w:author="Booth, Garth" w:date="2015-08-21T11:15:00Z">
        <w:r>
          <w:t>to Neutron on Layer 2 and 3 management?</w:t>
        </w:r>
      </w:ins>
    </w:p>
    <w:p w14:paraId="66CF7AF6" w14:textId="77777777" w:rsidR="00975569" w:rsidRDefault="00975569">
      <w:r>
        <w:t xml:space="preserve">[TODO] Add </w:t>
      </w:r>
      <w:proofErr w:type="spellStart"/>
      <w:r>
        <w:t>FCoE</w:t>
      </w:r>
      <w:proofErr w:type="spellEnd"/>
      <w:r>
        <w:t xml:space="preserve"> section.</w:t>
      </w:r>
      <w:ins w:id="6" w:author="J Metz" w:date="2015-08-14T14:02:00Z">
        <w:r w:rsidR="00D108BB">
          <w:t xml:space="preserve"> </w:t>
        </w:r>
      </w:ins>
      <w:proofErr w:type="spellStart"/>
      <w:ins w:id="7" w:author="J Metz" w:date="2015-08-14T15:28:00Z">
        <w:r w:rsidR="0051406E">
          <w:t>Fibre</w:t>
        </w:r>
        <w:proofErr w:type="spellEnd"/>
        <w:r w:rsidR="0051406E">
          <w:t xml:space="preserve"> Channel over Ethernet (</w:t>
        </w:r>
        <w:proofErr w:type="spellStart"/>
        <w:r w:rsidR="0051406E">
          <w:t>FCoE</w:t>
        </w:r>
        <w:proofErr w:type="spellEnd"/>
        <w:r w:rsidR="0051406E">
          <w:t xml:space="preserve">) </w:t>
        </w:r>
        <w:proofErr w:type="spellStart"/>
        <w:r w:rsidR="0051406E">
          <w:t>inherets</w:t>
        </w:r>
        <w:proofErr w:type="spellEnd"/>
        <w:r w:rsidR="0051406E">
          <w:t xml:space="preserve"> the same provisioning characteristics from </w:t>
        </w:r>
        <w:proofErr w:type="spellStart"/>
        <w:r w:rsidR="0051406E">
          <w:t>Fibre</w:t>
        </w:r>
        <w:proofErr w:type="spellEnd"/>
        <w:r w:rsidR="0051406E">
          <w:t xml:space="preserve"> Channel, and as a result </w:t>
        </w:r>
      </w:ins>
      <w:ins w:id="8" w:author="J Metz" w:date="2015-08-14T15:29:00Z">
        <w:r w:rsidR="0051406E">
          <w:t xml:space="preserve">also inherits the same limitations listed above. However, </w:t>
        </w:r>
        <w:proofErr w:type="spellStart"/>
        <w:r w:rsidR="0051406E">
          <w:t>FCoE</w:t>
        </w:r>
        <w:proofErr w:type="spellEnd"/>
        <w:r w:rsidR="0051406E">
          <w:t xml:space="preserve"> creates an additional restriction on network environments as it requires the ability to provide lossless Layer 2 networking and specific Class of Service (COS) values. </w:t>
        </w:r>
        <w:proofErr w:type="spellStart"/>
        <w:r w:rsidR="0051406E">
          <w:t>OpenStack</w:t>
        </w:r>
        <w:proofErr w:type="spellEnd"/>
        <w:r w:rsidR="0051406E">
          <w:t xml:space="preserve"> distribution that intends to provide any-traffic-to-any-device capability using the same underlying physical topology needs to ensure guaranteed lossless Layer 2 support for </w:t>
        </w:r>
        <w:proofErr w:type="spellStart"/>
        <w:r w:rsidR="0051406E">
          <w:t>FCoE</w:t>
        </w:r>
        <w:proofErr w:type="spellEnd"/>
        <w:r w:rsidR="0051406E">
          <w:t xml:space="preserve"> provisioning.</w:t>
        </w:r>
      </w:ins>
    </w:p>
    <w:p w14:paraId="40AD1CD6" w14:textId="77777777" w:rsidR="00F90147" w:rsidRDefault="00975569">
      <w:r>
        <w:t xml:space="preserve">Finally, for all externally attached storage fabrics: </w:t>
      </w:r>
      <w:r w:rsidR="00270440">
        <w:t xml:space="preserve">iSCSI, </w:t>
      </w:r>
      <w:proofErr w:type="spellStart"/>
      <w:r w:rsidR="00270440">
        <w:t>FCoE</w:t>
      </w:r>
      <w:proofErr w:type="spellEnd"/>
      <w:r w:rsidR="00270440">
        <w:t xml:space="preserve">, and Fiber Channel </w:t>
      </w:r>
      <w:r>
        <w:t xml:space="preserve">there is </w:t>
      </w:r>
      <w:r w:rsidR="00281F4F">
        <w:t>limited</w:t>
      </w:r>
      <w:r>
        <w:t xml:space="preserve"> support for easily enabling fabric specific plugins for advanced features to enable </w:t>
      </w:r>
      <w:proofErr w:type="spellStart"/>
      <w:r>
        <w:t>QoS</w:t>
      </w:r>
      <w:proofErr w:type="spellEnd"/>
      <w:r>
        <w:t xml:space="preserve"> Policies, Performance and Health metric collection, and other storage fabric specific capabilities.</w:t>
      </w:r>
      <w:r w:rsidR="00281F4F">
        <w:t xml:space="preserve"> The current plugin interface is limited to Fiber Channel Zone Drivers and does not support Virtual Fabric operations or iSCSI or </w:t>
      </w:r>
      <w:proofErr w:type="spellStart"/>
      <w:r w:rsidR="00281F4F">
        <w:t>FCoE</w:t>
      </w:r>
      <w:proofErr w:type="spellEnd"/>
      <w:r w:rsidR="00281F4F">
        <w:t xml:space="preserve"> operations. </w:t>
      </w:r>
    </w:p>
    <w:p w14:paraId="4C38260B" w14:textId="77777777" w:rsidR="00736E07" w:rsidRDefault="00736E07">
      <w:pPr>
        <w:rPr>
          <w:ins w:id="9" w:author="Booth, Garth" w:date="2015-08-21T11:18:00Z"/>
          <w:b/>
        </w:rPr>
      </w:pPr>
      <w:r w:rsidRPr="00736E07">
        <w:rPr>
          <w:b/>
        </w:rPr>
        <w:t>Proposed Solution:</w:t>
      </w:r>
    </w:p>
    <w:p w14:paraId="729B880F" w14:textId="78986094" w:rsidR="00AF5367" w:rsidRDefault="00AF5367">
      <w:pPr>
        <w:rPr>
          <w:ins w:id="10" w:author="Booth, Garth" w:date="2015-08-21T11:19:00Z"/>
          <w:b/>
        </w:rPr>
      </w:pPr>
      <w:ins w:id="11" w:author="Booth, Garth" w:date="2015-08-21T11:18:00Z">
        <w:r>
          <w:rPr>
            <w:b/>
          </w:rPr>
          <w:t xml:space="preserve">[OPEN ISSUE] Need to define the High </w:t>
        </w:r>
      </w:ins>
      <w:ins w:id="12" w:author="Booth, Garth" w:date="2015-08-21T11:19:00Z">
        <w:r>
          <w:rPr>
            <w:b/>
          </w:rPr>
          <w:t>Level Architecture for this approach. In particular, we need to clearly define:</w:t>
        </w:r>
      </w:ins>
    </w:p>
    <w:p w14:paraId="75B9EBCF" w14:textId="62A261E2" w:rsidR="00AF5367" w:rsidRDefault="00AF5367" w:rsidP="00AF5367">
      <w:pPr>
        <w:pStyle w:val="ListParagraph"/>
        <w:numPr>
          <w:ilvl w:val="0"/>
          <w:numId w:val="3"/>
        </w:numPr>
        <w:rPr>
          <w:ins w:id="13" w:author="Booth, Garth" w:date="2015-08-21T11:20:00Z"/>
          <w:b/>
        </w:rPr>
        <w:pPrChange w:id="14" w:author="Booth, Garth" w:date="2015-08-21T11:19:00Z">
          <w:pPr/>
        </w:pPrChange>
      </w:pPr>
      <w:ins w:id="15" w:author="Booth, Garth" w:date="2015-08-21T11:19:00Z">
        <w:r>
          <w:rPr>
            <w:b/>
          </w:rPr>
          <w:t xml:space="preserve">Automated Fiber Channel Zoning </w:t>
        </w:r>
      </w:ins>
      <w:ins w:id="16" w:author="Booth, Garth" w:date="2015-08-21T11:20:00Z">
        <w:r>
          <w:rPr>
            <w:b/>
          </w:rPr>
          <w:t>–</w:t>
        </w:r>
      </w:ins>
      <w:ins w:id="17" w:author="Booth, Garth" w:date="2015-08-21T11:19:00Z">
        <w:r>
          <w:rPr>
            <w:b/>
          </w:rPr>
          <w:t xml:space="preserve"> this </w:t>
        </w:r>
      </w:ins>
      <w:ins w:id="18" w:author="Booth, Garth" w:date="2015-08-21T11:20:00Z">
        <w:r>
          <w:rPr>
            <w:b/>
          </w:rPr>
          <w:t>is critical to ensure the Cinder community signs-off on the need to extract the FC Zone Manager</w:t>
        </w:r>
      </w:ins>
    </w:p>
    <w:p w14:paraId="5F307FC4" w14:textId="0A921996" w:rsidR="00AF5367" w:rsidRDefault="00AF5367" w:rsidP="00AF5367">
      <w:pPr>
        <w:pStyle w:val="ListParagraph"/>
        <w:numPr>
          <w:ilvl w:val="0"/>
          <w:numId w:val="3"/>
        </w:numPr>
        <w:rPr>
          <w:ins w:id="19" w:author="Booth, Garth" w:date="2015-08-21T11:27:00Z"/>
          <w:b/>
        </w:rPr>
        <w:pPrChange w:id="20" w:author="Booth, Garth" w:date="2015-08-21T11:19:00Z">
          <w:pPr/>
        </w:pPrChange>
      </w:pPr>
      <w:ins w:id="21" w:author="Booth, Garth" w:date="2015-08-21T11:20:00Z">
        <w:r>
          <w:rPr>
            <w:b/>
          </w:rPr>
          <w:lastRenderedPageBreak/>
          <w:t>North bound APIs for all services</w:t>
        </w:r>
      </w:ins>
    </w:p>
    <w:p w14:paraId="236E4033" w14:textId="6EE95DAB" w:rsidR="00E44E82" w:rsidRDefault="00E44E82" w:rsidP="00AF5367">
      <w:pPr>
        <w:pStyle w:val="ListParagraph"/>
        <w:numPr>
          <w:ilvl w:val="0"/>
          <w:numId w:val="3"/>
        </w:numPr>
        <w:rPr>
          <w:ins w:id="22" w:author="Booth, Garth" w:date="2015-08-21T11:27:00Z"/>
          <w:b/>
        </w:rPr>
        <w:pPrChange w:id="23" w:author="Booth, Garth" w:date="2015-08-21T11:19:00Z">
          <w:pPr/>
        </w:pPrChange>
      </w:pPr>
      <w:ins w:id="24" w:author="Booth, Garth" w:date="2015-08-21T11:27:00Z">
        <w:r>
          <w:rPr>
            <w:b/>
          </w:rPr>
          <w:t xml:space="preserve">Internal </w:t>
        </w:r>
        <w:proofErr w:type="spellStart"/>
        <w:r>
          <w:rPr>
            <w:b/>
          </w:rPr>
          <w:t>OpenStack</w:t>
        </w:r>
        <w:proofErr w:type="spellEnd"/>
        <w:r>
          <w:rPr>
            <w:b/>
          </w:rPr>
          <w:t xml:space="preserve"> Service interfaces</w:t>
        </w:r>
      </w:ins>
    </w:p>
    <w:p w14:paraId="57A1A2A4" w14:textId="1375564C" w:rsidR="00E44E82" w:rsidRDefault="00E44E82" w:rsidP="00E44E82">
      <w:pPr>
        <w:pStyle w:val="ListParagraph"/>
        <w:numPr>
          <w:ilvl w:val="1"/>
          <w:numId w:val="3"/>
        </w:numPr>
        <w:rPr>
          <w:ins w:id="25" w:author="Booth, Garth" w:date="2015-08-21T11:28:00Z"/>
          <w:b/>
        </w:rPr>
        <w:pPrChange w:id="26" w:author="Booth, Garth" w:date="2015-08-21T11:27:00Z">
          <w:pPr/>
        </w:pPrChange>
      </w:pPr>
      <w:ins w:id="27" w:author="Booth, Garth" w:date="2015-08-21T11:27:00Z">
        <w:r>
          <w:rPr>
            <w:b/>
          </w:rPr>
          <w:t xml:space="preserve">Library </w:t>
        </w:r>
      </w:ins>
      <w:ins w:id="28" w:author="Booth, Garth" w:date="2015-08-21T11:28:00Z">
        <w:r>
          <w:rPr>
            <w:b/>
          </w:rPr>
          <w:t>interface to Cinder</w:t>
        </w:r>
      </w:ins>
    </w:p>
    <w:p w14:paraId="5243F0AF" w14:textId="7F8BE484" w:rsidR="00E44E82" w:rsidRDefault="00E44E82" w:rsidP="00E44E82">
      <w:pPr>
        <w:pStyle w:val="ListParagraph"/>
        <w:numPr>
          <w:ilvl w:val="1"/>
          <w:numId w:val="3"/>
        </w:numPr>
        <w:rPr>
          <w:ins w:id="29" w:author="Booth, Garth" w:date="2015-08-21T11:21:00Z"/>
          <w:b/>
        </w:rPr>
        <w:pPrChange w:id="30" w:author="Booth, Garth" w:date="2015-08-21T11:27:00Z">
          <w:pPr/>
        </w:pPrChange>
      </w:pPr>
      <w:ins w:id="31" w:author="Booth, Garth" w:date="2015-08-21T11:28:00Z">
        <w:r>
          <w:rPr>
            <w:b/>
          </w:rPr>
          <w:t>Interface to Neutron – to pull Layer 2 and Layer 3 addresses</w:t>
        </w:r>
      </w:ins>
      <w:ins w:id="32" w:author="Booth, Garth" w:date="2015-08-21T11:30:00Z">
        <w:r>
          <w:rPr>
            <w:b/>
          </w:rPr>
          <w:t xml:space="preserve">. </w:t>
        </w:r>
      </w:ins>
    </w:p>
    <w:p w14:paraId="383D43C7" w14:textId="7DCF8FB1" w:rsidR="00E44E82" w:rsidRPr="00AF5367" w:rsidRDefault="00E44E82" w:rsidP="00AF5367">
      <w:pPr>
        <w:pStyle w:val="ListParagraph"/>
        <w:numPr>
          <w:ilvl w:val="0"/>
          <w:numId w:val="3"/>
        </w:numPr>
        <w:rPr>
          <w:b/>
          <w:rPrChange w:id="33" w:author="Booth, Garth" w:date="2015-08-21T11:19:00Z">
            <w:rPr/>
          </w:rPrChange>
        </w:rPr>
        <w:pPrChange w:id="34" w:author="Booth, Garth" w:date="2015-08-21T11:19:00Z">
          <w:pPr/>
        </w:pPrChange>
      </w:pPr>
      <w:ins w:id="35" w:author="Booth, Garth" w:date="2015-08-21T11:21:00Z">
        <w:r>
          <w:rPr>
            <w:b/>
          </w:rPr>
          <w:t>Virtual Fabric Management Details – we need an abstraction that is defined in such a way that does not assume any specific Fabric implementation.</w:t>
        </w:r>
      </w:ins>
      <w:ins w:id="36" w:author="Booth, Garth" w:date="2015-08-21T11:22:00Z">
        <w:r>
          <w:rPr>
            <w:b/>
          </w:rPr>
          <w:t xml:space="preserve"> Vendor specific</w:t>
        </w:r>
      </w:ins>
      <w:ins w:id="37" w:author="Booth, Garth" w:date="2015-08-21T11:21:00Z">
        <w:r>
          <w:rPr>
            <w:b/>
          </w:rPr>
          <w:t xml:space="preserve"> Fabrics would simply provide</w:t>
        </w:r>
      </w:ins>
      <w:ins w:id="38" w:author="Booth, Garth" w:date="2015-08-21T11:22:00Z">
        <w:r>
          <w:rPr>
            <w:b/>
          </w:rPr>
          <w:t xml:space="preserve"> plug-in drivers to support</w:t>
        </w:r>
      </w:ins>
      <w:ins w:id="39" w:author="Booth, Garth" w:date="2015-08-21T11:26:00Z">
        <w:r>
          <w:rPr>
            <w:b/>
          </w:rPr>
          <w:t>. This is one of the more complex parts of this proposal and needs more detail to ensure alignment going forward.</w:t>
        </w:r>
      </w:ins>
    </w:p>
    <w:p w14:paraId="21EC33FC" w14:textId="77777777" w:rsidR="00AF5367" w:rsidRDefault="00AF5367">
      <w:pPr>
        <w:rPr>
          <w:ins w:id="40" w:author="Booth, Garth" w:date="2015-08-21T11:21:00Z"/>
        </w:rPr>
      </w:pPr>
    </w:p>
    <w:p w14:paraId="21363934" w14:textId="6BDA2B24" w:rsidR="00E44E82" w:rsidRDefault="00E44E82">
      <w:pPr>
        <w:rPr>
          <w:ins w:id="41" w:author="Booth, Garth" w:date="2015-08-21T11:26:00Z"/>
        </w:rPr>
      </w:pPr>
      <w:ins w:id="42" w:author="Booth, Garth" w:date="2015-08-21T11:23:00Z">
        <w:r>
          <w:t>[OPEN ISSUE] Do we believe dynamic creation of Virtual Fabrics is an important concept to support a more flexible tenant management capability?</w:t>
        </w:r>
      </w:ins>
    </w:p>
    <w:p w14:paraId="7EFDDB7C" w14:textId="03A468BB" w:rsidR="00E44E82" w:rsidRDefault="00E44E82">
      <w:pPr>
        <w:rPr>
          <w:ins w:id="43" w:author="Booth, Garth" w:date="2015-08-21T11:55:00Z"/>
        </w:rPr>
      </w:pPr>
      <w:ins w:id="44" w:author="Booth, Garth" w:date="2015-08-21T11:29:00Z">
        <w:r>
          <w:t>[ACTION ITEMS] Need to get customer / operator feedback on the value of this service.</w:t>
        </w:r>
      </w:ins>
      <w:ins w:id="45" w:author="Booth, Garth" w:date="2015-08-21T11:55:00Z">
        <w:r w:rsidR="00A34F62">
          <w:t xml:space="preserve"> Garth to work with Rao. </w:t>
        </w:r>
      </w:ins>
    </w:p>
    <w:p w14:paraId="4837116D" w14:textId="77777777" w:rsidR="00A34F62" w:rsidRDefault="00A34F62">
      <w:pPr>
        <w:rPr>
          <w:ins w:id="46" w:author="Booth, Garth" w:date="2015-08-21T11:56:00Z"/>
        </w:rPr>
      </w:pPr>
    </w:p>
    <w:p w14:paraId="55527126" w14:textId="5DCDEB0A" w:rsidR="00A34F62" w:rsidRDefault="00A34F62">
      <w:pPr>
        <w:rPr>
          <w:ins w:id="47" w:author="Booth, Garth" w:date="2015-08-21T11:21:00Z"/>
        </w:rPr>
      </w:pPr>
      <w:ins w:id="48" w:author="Booth, Garth" w:date="2015-08-21T11:56:00Z">
        <w:r>
          <w:t xml:space="preserve">[ACTION ITEMS] Get the </w:t>
        </w:r>
        <w:proofErr w:type="spellStart"/>
        <w:r>
          <w:t>Gerrit</w:t>
        </w:r>
        <w:proofErr w:type="spellEnd"/>
        <w:r>
          <w:t xml:space="preserve"> review up with the high level architecture details and post in the Operator </w:t>
        </w:r>
        <w:proofErr w:type="spellStart"/>
        <w:r>
          <w:t>IRc</w:t>
        </w:r>
        <w:proofErr w:type="spellEnd"/>
        <w:r>
          <w:t xml:space="preserve"> </w:t>
        </w:r>
      </w:ins>
      <w:ins w:id="49" w:author="Booth, Garth" w:date="2015-08-21T11:57:00Z">
        <w:r>
          <w:t>channel.</w:t>
        </w:r>
      </w:ins>
    </w:p>
    <w:p w14:paraId="211847D8" w14:textId="77777777" w:rsidR="00F90147" w:rsidRDefault="006A3D40">
      <w:r>
        <w:t xml:space="preserve">Although the current storage fabric </w:t>
      </w:r>
      <w:r w:rsidR="00470E22">
        <w:t xml:space="preserve">support in </w:t>
      </w:r>
      <w:proofErr w:type="spellStart"/>
      <w:r w:rsidR="00470E22">
        <w:t>OpenStack</w:t>
      </w:r>
      <w:proofErr w:type="spellEnd"/>
      <w:r w:rsidR="00470E22">
        <w:t xml:space="preserve"> is a good start, it is lacking support for several key capabilities that would further simplify the </w:t>
      </w:r>
      <w:proofErr w:type="spellStart"/>
      <w:r w:rsidR="00470E22">
        <w:t>OpenStack</w:t>
      </w:r>
      <w:proofErr w:type="spellEnd"/>
      <w:r w:rsidR="00470E22">
        <w:t xml:space="preserve"> administrator’s </w:t>
      </w:r>
      <w:r w:rsidR="009C027F">
        <w:t>infrastructure management experience</w:t>
      </w:r>
      <w:r w:rsidR="00470E22">
        <w:t xml:space="preserve">. </w:t>
      </w:r>
      <w:r w:rsidR="00F90147" w:rsidRPr="00AF5367">
        <w:rPr>
          <w:color w:val="00B050"/>
          <w:rPrChange w:id="50" w:author="Booth, Garth" w:date="2015-08-21T11:13:00Z">
            <w:rPr/>
          </w:rPrChange>
        </w:rPr>
        <w:t xml:space="preserve">This solution proposes that a NEW Storage Fabric Management service be created in OpenStack. </w:t>
      </w:r>
      <w:r w:rsidR="00F90147">
        <w:t>It would consist of the following:</w:t>
      </w:r>
    </w:p>
    <w:p w14:paraId="3B88E6C3" w14:textId="77777777" w:rsidR="00F90147" w:rsidRDefault="00F90147" w:rsidP="009C027F">
      <w:pPr>
        <w:pStyle w:val="ListParagraph"/>
        <w:numPr>
          <w:ilvl w:val="0"/>
          <w:numId w:val="1"/>
        </w:numPr>
      </w:pPr>
      <w:r>
        <w:t>APIs to perform CRUD operations on Fiber Channel Zones</w:t>
      </w:r>
    </w:p>
    <w:p w14:paraId="58EE4888" w14:textId="5E5738A8" w:rsidR="001B7BC6" w:rsidRDefault="00736E07" w:rsidP="001B7BC6">
      <w:pPr>
        <w:pStyle w:val="ListParagraph"/>
        <w:numPr>
          <w:ilvl w:val="0"/>
          <w:numId w:val="1"/>
        </w:numPr>
        <w:rPr>
          <w:ins w:id="51" w:author="Booth, Garth" w:date="2015-08-21T11:41:00Z"/>
        </w:rPr>
        <w:pPrChange w:id="52" w:author="Booth, Garth" w:date="2015-08-21T11:41:00Z">
          <w:pPr>
            <w:pStyle w:val="ListParagraph"/>
            <w:numPr>
              <w:numId w:val="1"/>
            </w:numPr>
            <w:ind w:hanging="360"/>
          </w:pPr>
        </w:pPrChange>
      </w:pPr>
      <w:r>
        <w:t>APIs to support</w:t>
      </w:r>
      <w:r w:rsidR="00281F4F">
        <w:t xml:space="preserve"> configuration of </w:t>
      </w:r>
      <w:del w:id="53" w:author="J Metz" w:date="2015-08-14T15:33:00Z">
        <w:r w:rsidR="00281F4F" w:rsidDel="0051406E">
          <w:delText xml:space="preserve">iSCSI </w:delText>
        </w:r>
      </w:del>
      <w:r w:rsidR="00281F4F">
        <w:t xml:space="preserve">Layer 2 segmentation </w:t>
      </w:r>
      <w:ins w:id="54" w:author="J Metz" w:date="2015-08-14T15:33:00Z">
        <w:r w:rsidR="0051406E">
          <w:t xml:space="preserve">and </w:t>
        </w:r>
        <w:proofErr w:type="spellStart"/>
        <w:r w:rsidR="0051406E">
          <w:t>CoS</w:t>
        </w:r>
        <w:proofErr w:type="spellEnd"/>
        <w:r w:rsidR="0051406E">
          <w:t xml:space="preserve"> selection for both </w:t>
        </w:r>
        <w:proofErr w:type="spellStart"/>
        <w:r w:rsidR="0051406E">
          <w:t>FCoE</w:t>
        </w:r>
        <w:proofErr w:type="spellEnd"/>
        <w:r w:rsidR="0051406E">
          <w:t xml:space="preserve"> and iSCSI, </w:t>
        </w:r>
      </w:ins>
      <w:r w:rsidR="00281F4F">
        <w:t>and Layer 3</w:t>
      </w:r>
      <w:r w:rsidR="009C027F">
        <w:t xml:space="preserve"> </w:t>
      </w:r>
      <w:r w:rsidR="00281F4F">
        <w:t>IPs</w:t>
      </w:r>
      <w:r w:rsidR="009C027F">
        <w:t xml:space="preserve"> across the storage fabric</w:t>
      </w:r>
      <w:ins w:id="55" w:author="J Metz" w:date="2015-08-14T15:33:00Z">
        <w:r w:rsidR="0051406E">
          <w:t xml:space="preserve"> for iSCSI</w:t>
        </w:r>
      </w:ins>
      <w:r w:rsidR="009C027F">
        <w:t>. This will provide much more flexibility for managing iSCSI</w:t>
      </w:r>
      <w:ins w:id="56" w:author="J Metz" w:date="2015-08-14T15:34:00Z">
        <w:r w:rsidR="0051406E">
          <w:t>-</w:t>
        </w:r>
      </w:ins>
      <w:r w:rsidR="009C027F">
        <w:t xml:space="preserve"> </w:t>
      </w:r>
      <w:ins w:id="57" w:author="J Metz" w:date="2015-08-14T15:33:00Z">
        <w:r w:rsidR="0051406E">
          <w:t xml:space="preserve">and </w:t>
        </w:r>
        <w:proofErr w:type="spellStart"/>
        <w:r w:rsidR="0051406E">
          <w:t>FCoE</w:t>
        </w:r>
        <w:proofErr w:type="spellEnd"/>
        <w:r w:rsidR="0051406E">
          <w:t>-</w:t>
        </w:r>
      </w:ins>
      <w:r w:rsidR="009C027F">
        <w:t xml:space="preserve">based fabrics in a multi-tenant environment. This would </w:t>
      </w:r>
      <w:r w:rsidR="00F90147">
        <w:t xml:space="preserve">also </w:t>
      </w:r>
      <w:r w:rsidR="009C027F">
        <w:t>be consistent with the approach Manila is taking to support dynamic tenant isolation for File Share networks.</w:t>
      </w:r>
    </w:p>
    <w:p w14:paraId="6BE8DE2D" w14:textId="5821E8FA" w:rsidR="001B7BC6" w:rsidRDefault="00267456" w:rsidP="001B7BC6">
      <w:pPr>
        <w:ind w:left="360"/>
        <w:pPrChange w:id="58" w:author="Booth, Garth" w:date="2015-08-21T11:41:00Z">
          <w:pPr>
            <w:pStyle w:val="ListParagraph"/>
            <w:numPr>
              <w:numId w:val="1"/>
            </w:numPr>
            <w:ind w:hanging="360"/>
          </w:pPr>
        </w:pPrChange>
      </w:pPr>
      <w:ins w:id="59" w:author="Booth, Garth" w:date="2015-08-21T11:41:00Z">
        <w:r>
          <w:t xml:space="preserve">[OPEN ISSUE] How </w:t>
        </w:r>
      </w:ins>
      <w:ins w:id="60" w:author="Booth, Garth" w:date="2015-08-21T11:50:00Z">
        <w:r>
          <w:t xml:space="preserve">do we guarantee the traffic to be on the appropriate (loss-less) network? The bladed infrastructure (in particular C-class) has a way to wire up the server </w:t>
        </w:r>
        <w:proofErr w:type="spellStart"/>
        <w:r>
          <w:t>mezz</w:t>
        </w:r>
        <w:proofErr w:type="spellEnd"/>
        <w:r>
          <w:t xml:space="preserve"> cards to the appropriate external uplinks to the switching fabric. Is there a way to validate the dynamic configurations of </w:t>
        </w:r>
        <w:proofErr w:type="spellStart"/>
        <w:r>
          <w:t>Iscsi</w:t>
        </w:r>
        <w:proofErr w:type="spellEnd"/>
        <w:r>
          <w:t xml:space="preserve">, </w:t>
        </w:r>
        <w:proofErr w:type="spellStart"/>
        <w:r>
          <w:t>FCoE</w:t>
        </w:r>
        <w:proofErr w:type="spellEnd"/>
        <w:r>
          <w:t>,</w:t>
        </w:r>
      </w:ins>
      <w:ins w:id="61" w:author="Booth, Garth" w:date="2015-08-21T11:51:00Z">
        <w:r>
          <w:t xml:space="preserve"> etc.</w:t>
        </w:r>
        <w:r w:rsidR="00A34F62">
          <w:t>?</w:t>
        </w:r>
      </w:ins>
    </w:p>
    <w:p w14:paraId="1FFEE090" w14:textId="77777777" w:rsidR="009C027F" w:rsidRDefault="00736E07" w:rsidP="009C027F">
      <w:pPr>
        <w:pStyle w:val="ListParagraph"/>
        <w:numPr>
          <w:ilvl w:val="0"/>
          <w:numId w:val="1"/>
        </w:numPr>
      </w:pPr>
      <w:r>
        <w:t>APIs to support CRUD operations on</w:t>
      </w:r>
      <w:r w:rsidR="00F90147">
        <w:t xml:space="preserve"> Virtual F</w:t>
      </w:r>
      <w:r>
        <w:t>abric</w:t>
      </w:r>
      <w:r w:rsidR="00F90147">
        <w:t>s</w:t>
      </w:r>
      <w:r>
        <w:t>.</w:t>
      </w:r>
    </w:p>
    <w:p w14:paraId="0FF9A6E4" w14:textId="27F39F68" w:rsidR="00281F4F" w:rsidRDefault="00281F4F" w:rsidP="009C027F">
      <w:pPr>
        <w:pStyle w:val="ListParagraph"/>
        <w:numPr>
          <w:ilvl w:val="0"/>
          <w:numId w:val="1"/>
        </w:numPr>
      </w:pPr>
      <w:r>
        <w:t xml:space="preserve">Plugin interfaces to </w:t>
      </w:r>
      <w:proofErr w:type="gramStart"/>
      <w:r>
        <w:t>enabled</w:t>
      </w:r>
      <w:proofErr w:type="gramEnd"/>
      <w:r>
        <w:t xml:space="preserve"> advanced Fabric Management capabilities across all supported Storage Fabrics</w:t>
      </w:r>
      <w:ins w:id="62" w:author="Booth, Garth" w:date="2015-08-21T11:53:00Z">
        <w:r w:rsidR="00A34F62">
          <w:t xml:space="preserve"> (</w:t>
        </w:r>
        <w:proofErr w:type="spellStart"/>
        <w:r w:rsidR="00A34F62">
          <w:t>QoS</w:t>
        </w:r>
        <w:proofErr w:type="spellEnd"/>
        <w:r w:rsidR="00A34F62">
          <w:t>, etc.)</w:t>
        </w:r>
      </w:ins>
    </w:p>
    <w:p w14:paraId="7784439A" w14:textId="77777777" w:rsidR="00281F4F" w:rsidRDefault="00281F4F" w:rsidP="009C027F">
      <w:pPr>
        <w:pStyle w:val="ListParagraph"/>
        <w:numPr>
          <w:ilvl w:val="0"/>
          <w:numId w:val="1"/>
        </w:numPr>
      </w:pPr>
      <w:r>
        <w:t>Horizon support for</w:t>
      </w:r>
    </w:p>
    <w:p w14:paraId="282275CA" w14:textId="77777777" w:rsidR="00281F4F" w:rsidRDefault="00281F4F" w:rsidP="00281F4F">
      <w:pPr>
        <w:pStyle w:val="ListParagraph"/>
        <w:numPr>
          <w:ilvl w:val="1"/>
          <w:numId w:val="1"/>
        </w:numPr>
      </w:pPr>
      <w:r>
        <w:t>Fiber Channel Zone CRUD</w:t>
      </w:r>
    </w:p>
    <w:p w14:paraId="4D0D9030" w14:textId="77777777" w:rsidR="00281F4F" w:rsidRDefault="00281F4F" w:rsidP="00281F4F">
      <w:pPr>
        <w:pStyle w:val="ListParagraph"/>
        <w:numPr>
          <w:ilvl w:val="1"/>
          <w:numId w:val="1"/>
        </w:numPr>
      </w:pPr>
      <w:r>
        <w:t>Fiber Channel Virtual Fabric CRUD</w:t>
      </w:r>
    </w:p>
    <w:p w14:paraId="1C61580F" w14:textId="77777777" w:rsidR="00281F4F" w:rsidRDefault="00281F4F" w:rsidP="00281F4F">
      <w:pPr>
        <w:pStyle w:val="ListParagraph"/>
        <w:numPr>
          <w:ilvl w:val="1"/>
          <w:numId w:val="1"/>
        </w:numPr>
        <w:rPr>
          <w:ins w:id="63" w:author="J Metz" w:date="2015-08-14T15:34:00Z"/>
        </w:rPr>
      </w:pPr>
      <w:r>
        <w:t>iSCSI Layer 2 and Layer 3 CRUD</w:t>
      </w:r>
    </w:p>
    <w:p w14:paraId="5D7BEA06" w14:textId="77777777" w:rsidR="0051406E" w:rsidRDefault="0051406E" w:rsidP="00281F4F">
      <w:pPr>
        <w:pStyle w:val="ListParagraph"/>
        <w:numPr>
          <w:ilvl w:val="1"/>
          <w:numId w:val="1"/>
        </w:numPr>
      </w:pPr>
      <w:proofErr w:type="spellStart"/>
      <w:ins w:id="64" w:author="J Metz" w:date="2015-08-14T15:34:00Z">
        <w:r>
          <w:t>FCoE</w:t>
        </w:r>
        <w:proofErr w:type="spellEnd"/>
        <w:r>
          <w:t xml:space="preserve"> Layer 2 CRUD</w:t>
        </w:r>
      </w:ins>
    </w:p>
    <w:p w14:paraId="3EF40332" w14:textId="77777777" w:rsidR="001B7BC6" w:rsidRDefault="001B7BC6" w:rsidP="00464E61">
      <w:pPr>
        <w:rPr>
          <w:ins w:id="65" w:author="Booth, Garth" w:date="2015-08-21T11:34:00Z"/>
          <w:b/>
        </w:rPr>
      </w:pPr>
    </w:p>
    <w:p w14:paraId="45F55A8E" w14:textId="3DCC964A" w:rsidR="001B7BC6" w:rsidRDefault="001B7BC6" w:rsidP="00464E61">
      <w:pPr>
        <w:rPr>
          <w:ins w:id="66" w:author="Booth, Garth" w:date="2015-08-21T11:34:00Z"/>
          <w:b/>
        </w:rPr>
      </w:pPr>
      <w:ins w:id="67" w:author="Booth, Garth" w:date="2015-08-21T11:34:00Z">
        <w:r>
          <w:rPr>
            <w:b/>
          </w:rPr>
          <w:lastRenderedPageBreak/>
          <w:t xml:space="preserve">[NOTE] Need to capture the demand (both current and future) for </w:t>
        </w:r>
        <w:proofErr w:type="spellStart"/>
        <w:r>
          <w:rPr>
            <w:b/>
          </w:rPr>
          <w:t>FCoE</w:t>
        </w:r>
        <w:proofErr w:type="spellEnd"/>
        <w:r>
          <w:rPr>
            <w:b/>
          </w:rPr>
          <w:t xml:space="preserve"> </w:t>
        </w:r>
      </w:ins>
      <w:ins w:id="68" w:author="Booth, Garth" w:date="2015-08-21T11:35:00Z">
        <w:r>
          <w:rPr>
            <w:b/>
          </w:rPr>
          <w:t xml:space="preserve">and its importance in the </w:t>
        </w:r>
        <w:proofErr w:type="spellStart"/>
        <w:r>
          <w:rPr>
            <w:b/>
          </w:rPr>
          <w:t>OpenStack</w:t>
        </w:r>
        <w:proofErr w:type="spellEnd"/>
        <w:r>
          <w:rPr>
            <w:b/>
          </w:rPr>
          <w:t xml:space="preserve"> domain.</w:t>
        </w:r>
      </w:ins>
    </w:p>
    <w:p w14:paraId="322B6603" w14:textId="77777777" w:rsidR="001B7BC6" w:rsidRDefault="001B7BC6" w:rsidP="00464E61">
      <w:pPr>
        <w:rPr>
          <w:ins w:id="69" w:author="Booth, Garth" w:date="2015-08-21T11:34:00Z"/>
          <w:b/>
        </w:rPr>
      </w:pPr>
    </w:p>
    <w:p w14:paraId="75CDD952" w14:textId="77777777" w:rsidR="00464E61" w:rsidRDefault="00464E61" w:rsidP="00464E61">
      <w:pPr>
        <w:rPr>
          <w:b/>
        </w:rPr>
      </w:pPr>
      <w:r w:rsidRPr="00464E61">
        <w:rPr>
          <w:b/>
        </w:rPr>
        <w:t>Use Cases</w:t>
      </w:r>
      <w:r w:rsidR="00836DDA">
        <w:rPr>
          <w:b/>
        </w:rPr>
        <w:t xml:space="preserve"> (working list)</w:t>
      </w:r>
      <w:r w:rsidRPr="00464E61">
        <w:rPr>
          <w:b/>
        </w:rPr>
        <w:t>:</w:t>
      </w:r>
    </w:p>
    <w:p w14:paraId="75170344" w14:textId="77777777" w:rsidR="004C0E8C" w:rsidRPr="004C0E8C" w:rsidRDefault="004C0E8C" w:rsidP="004C0E8C">
      <w:pPr>
        <w:pStyle w:val="ListParagraph"/>
        <w:numPr>
          <w:ilvl w:val="0"/>
          <w:numId w:val="2"/>
        </w:numPr>
        <w:rPr>
          <w:b/>
        </w:rPr>
      </w:pPr>
      <w:r>
        <w:t xml:space="preserve">Enable </w:t>
      </w:r>
      <w:proofErr w:type="spellStart"/>
      <w:r>
        <w:t>OpenStack</w:t>
      </w:r>
      <w:proofErr w:type="spellEnd"/>
      <w:r>
        <w:t xml:space="preserve"> Storage Administrator to quickly configure Virtual Fabrics for Multi-Tenant Isolation, independent of what the underlying Storage fabric </w:t>
      </w:r>
    </w:p>
    <w:p w14:paraId="0EE537E0" w14:textId="77777777" w:rsidR="004C0E8C" w:rsidRPr="004C0E8C" w:rsidRDefault="004C0E8C" w:rsidP="004C0E8C">
      <w:pPr>
        <w:pStyle w:val="ListParagraph"/>
        <w:numPr>
          <w:ilvl w:val="0"/>
          <w:numId w:val="2"/>
        </w:numPr>
        <w:rPr>
          <w:b/>
        </w:rPr>
      </w:pPr>
      <w:r>
        <w:t xml:space="preserve">Enable </w:t>
      </w:r>
      <w:proofErr w:type="spellStart"/>
      <w:r>
        <w:t>OpenStack</w:t>
      </w:r>
      <w:proofErr w:type="spellEnd"/>
      <w:r>
        <w:t xml:space="preserve"> Storage Administrator to enumerate all configured zones and identify the health and topology details (i.e. what </w:t>
      </w:r>
      <w:bookmarkStart w:id="70" w:name="_GoBack"/>
      <w:r>
        <w:t>V</w:t>
      </w:r>
      <w:bookmarkEnd w:id="70"/>
      <w:r>
        <w:t>Ms are dependent on each zone)</w:t>
      </w:r>
    </w:p>
    <w:p w14:paraId="0A9D3CB5" w14:textId="77777777" w:rsidR="00836DDA" w:rsidRPr="0051406E" w:rsidRDefault="00836DDA" w:rsidP="00836DDA">
      <w:pPr>
        <w:pStyle w:val="ListParagraph"/>
        <w:numPr>
          <w:ilvl w:val="0"/>
          <w:numId w:val="2"/>
        </w:numPr>
        <w:rPr>
          <w:ins w:id="71" w:author="J Metz" w:date="2015-08-14T15:34:00Z"/>
          <w:b/>
          <w:rPrChange w:id="72" w:author="J Metz" w:date="2015-08-14T15:34:00Z">
            <w:rPr>
              <w:ins w:id="73" w:author="J Metz" w:date="2015-08-14T15:34:00Z"/>
            </w:rPr>
          </w:rPrChange>
        </w:rPr>
      </w:pPr>
      <w:r>
        <w:t xml:space="preserve">Enable </w:t>
      </w:r>
      <w:proofErr w:type="spellStart"/>
      <w:r>
        <w:t>OpenStack</w:t>
      </w:r>
      <w:proofErr w:type="spellEnd"/>
      <w:r>
        <w:t xml:space="preserve"> Storage Administrators to easily setup iSCSI Layer 2 and Layer 3 configurations in their Storage Fabric (i.e. initiators, targets, and storage switches)</w:t>
      </w:r>
    </w:p>
    <w:p w14:paraId="4D2EA54C" w14:textId="0F28D8D6" w:rsidR="0051406E" w:rsidRPr="00836DDA" w:rsidDel="00A34F62" w:rsidRDefault="0051406E" w:rsidP="00836DDA">
      <w:pPr>
        <w:pStyle w:val="ListParagraph"/>
        <w:numPr>
          <w:ilvl w:val="0"/>
          <w:numId w:val="2"/>
        </w:numPr>
        <w:rPr>
          <w:del w:id="74" w:author="Booth, Garth" w:date="2015-08-21T11:57:00Z"/>
          <w:b/>
        </w:rPr>
      </w:pPr>
      <w:ins w:id="75" w:author="J Metz" w:date="2015-08-14T15:34:00Z">
        <w:r>
          <w:t xml:space="preserve">Enable </w:t>
        </w:r>
        <w:proofErr w:type="spellStart"/>
        <w:r>
          <w:t>OpenStack</w:t>
        </w:r>
        <w:proofErr w:type="spellEnd"/>
        <w:r>
          <w:t xml:space="preserve"> Storage Administrators to easily set up </w:t>
        </w:r>
        <w:proofErr w:type="spellStart"/>
        <w:r>
          <w:t>FCoE</w:t>
        </w:r>
        <w:proofErr w:type="spellEnd"/>
        <w:r>
          <w:t xml:space="preserve"> Layer 2 lossless VLANs with appropriate COS values for FC Fabric login and provisioning.</w:t>
        </w:r>
      </w:ins>
    </w:p>
    <w:p w14:paraId="118841A2" w14:textId="77777777" w:rsidR="00464E61" w:rsidRDefault="00464E61" w:rsidP="00A34F62">
      <w:pPr>
        <w:rPr>
          <w:ins w:id="76" w:author="Booth, Garth" w:date="2015-08-21T11:57:00Z"/>
        </w:rPr>
        <w:pPrChange w:id="77" w:author="Booth, Garth" w:date="2015-08-21T11:57:00Z">
          <w:pPr/>
        </w:pPrChange>
      </w:pPr>
    </w:p>
    <w:p w14:paraId="610300F9" w14:textId="529D639F" w:rsidR="00A34F62" w:rsidRDefault="00A34F62" w:rsidP="00A34F62">
      <w:pPr>
        <w:rPr>
          <w:ins w:id="78" w:author="Booth, Garth" w:date="2015-08-21T11:58:00Z"/>
        </w:rPr>
        <w:pPrChange w:id="79" w:author="Booth, Garth" w:date="2015-08-21T11:57:00Z">
          <w:pPr/>
        </w:pPrChange>
      </w:pPr>
      <w:ins w:id="80" w:author="Booth, Garth" w:date="2015-08-21T11:58:00Z">
        <w:r>
          <w:t xml:space="preserve">What are we NOT trying to </w:t>
        </w:r>
        <w:proofErr w:type="gramStart"/>
        <w:r>
          <w:t>do:</w:t>
        </w:r>
        <w:proofErr w:type="gramEnd"/>
      </w:ins>
    </w:p>
    <w:p w14:paraId="4B4935AF" w14:textId="727A4177" w:rsidR="00A34F62" w:rsidRDefault="00A34F62" w:rsidP="00A34F62">
      <w:pPr>
        <w:pStyle w:val="ListParagraph"/>
        <w:numPr>
          <w:ilvl w:val="0"/>
          <w:numId w:val="4"/>
        </w:numPr>
        <w:pPrChange w:id="81" w:author="Booth, Garth" w:date="2015-08-21T11:58:00Z">
          <w:pPr/>
        </w:pPrChange>
      </w:pPr>
      <w:ins w:id="82" w:author="Booth, Garth" w:date="2015-08-21T11:58:00Z">
        <w:r>
          <w:t>The goal is NOT to replace or duplicate Neutron Layer 2 and Layer 3 address management. Leverage is the goal.</w:t>
        </w:r>
      </w:ins>
    </w:p>
    <w:p w14:paraId="334AA258" w14:textId="77777777" w:rsidR="005F4AD1" w:rsidRDefault="005F4AD1"/>
    <w:p w14:paraId="5142D02D" w14:textId="77777777" w:rsidR="005F4AD1" w:rsidRDefault="005F4AD1"/>
    <w:p w14:paraId="0B392FC2" w14:textId="77777777" w:rsidR="005F4AD1" w:rsidRDefault="005F4AD1"/>
    <w:sectPr w:rsidR="005F4A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45387"/>
    <w:multiLevelType w:val="hybridMultilevel"/>
    <w:tmpl w:val="C4A445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BD7B6C"/>
    <w:multiLevelType w:val="hybridMultilevel"/>
    <w:tmpl w:val="5896D3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461DD3"/>
    <w:multiLevelType w:val="hybridMultilevel"/>
    <w:tmpl w:val="9D1A5E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660AC6"/>
    <w:multiLevelType w:val="hybridMultilevel"/>
    <w:tmpl w:val="20CA6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Booth, Garth">
    <w15:presenceInfo w15:providerId="AD" w15:userId="S-1-5-21-839522115-1383384898-515967899-39352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73E"/>
    <w:rsid w:val="000756E5"/>
    <w:rsid w:val="0017573E"/>
    <w:rsid w:val="001B4FBA"/>
    <w:rsid w:val="001B7BC6"/>
    <w:rsid w:val="00267456"/>
    <w:rsid w:val="00270440"/>
    <w:rsid w:val="00281F4F"/>
    <w:rsid w:val="002A2EFC"/>
    <w:rsid w:val="003F52D8"/>
    <w:rsid w:val="00464E61"/>
    <w:rsid w:val="00470E22"/>
    <w:rsid w:val="004B11AC"/>
    <w:rsid w:val="004C0E8C"/>
    <w:rsid w:val="004F72F1"/>
    <w:rsid w:val="0051406E"/>
    <w:rsid w:val="00554267"/>
    <w:rsid w:val="00591F1D"/>
    <w:rsid w:val="005F4AD1"/>
    <w:rsid w:val="006A3D40"/>
    <w:rsid w:val="006F1744"/>
    <w:rsid w:val="00711574"/>
    <w:rsid w:val="00736E07"/>
    <w:rsid w:val="007A7CFD"/>
    <w:rsid w:val="00836DDA"/>
    <w:rsid w:val="008376F8"/>
    <w:rsid w:val="008829D6"/>
    <w:rsid w:val="00961DD5"/>
    <w:rsid w:val="00975569"/>
    <w:rsid w:val="009C027F"/>
    <w:rsid w:val="009C7787"/>
    <w:rsid w:val="00A20752"/>
    <w:rsid w:val="00A32EC4"/>
    <w:rsid w:val="00A34F62"/>
    <w:rsid w:val="00AA7D4A"/>
    <w:rsid w:val="00AE2F5B"/>
    <w:rsid w:val="00AE7A87"/>
    <w:rsid w:val="00AF00A4"/>
    <w:rsid w:val="00AF5367"/>
    <w:rsid w:val="00B54681"/>
    <w:rsid w:val="00C005F6"/>
    <w:rsid w:val="00D108BB"/>
    <w:rsid w:val="00DB441E"/>
    <w:rsid w:val="00DD1C3F"/>
    <w:rsid w:val="00E2406D"/>
    <w:rsid w:val="00E44E82"/>
    <w:rsid w:val="00F4691D"/>
    <w:rsid w:val="00F90147"/>
    <w:rsid w:val="00FB4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F85185"/>
  <w15:docId w15:val="{DB8998D2-B784-4243-8FE4-DF06FBFA2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027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406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406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3</Pages>
  <Words>941</Words>
  <Characters>5364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6293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Booth, Garth</dc:creator>
  <cp:keywords/>
  <dc:description/>
  <cp:lastModifiedBy>Booth, Garth</cp:lastModifiedBy>
  <cp:revision>3</cp:revision>
  <dcterms:created xsi:type="dcterms:W3CDTF">2015-08-17T23:49:00Z</dcterms:created>
  <dcterms:modified xsi:type="dcterms:W3CDTF">2015-08-21T19:00:00Z</dcterms:modified>
</cp:coreProperties>
</file>